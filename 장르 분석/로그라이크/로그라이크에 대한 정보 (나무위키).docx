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C589C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fldChar w:fldCharType="begin"/>
      </w:r>
      <w:r w:rsidRPr="00620B56">
        <w:rPr>
          <w:rFonts w:ascii="Arial" w:eastAsia="굴림" w:hAnsi="Arial" w:cs="Arial"/>
          <w:color w:val="373A3C"/>
          <w:kern w:val="0"/>
          <w:sz w:val="22"/>
        </w:rPr>
        <w:instrText xml:space="preserve"> </w:instrText>
      </w:r>
      <w:r w:rsidRPr="00620B56">
        <w:rPr>
          <w:rFonts w:ascii="Arial" w:eastAsia="굴림" w:hAnsi="Arial" w:cs="Arial" w:hint="eastAsia"/>
          <w:color w:val="373A3C"/>
          <w:kern w:val="0"/>
          <w:sz w:val="22"/>
        </w:rPr>
        <w:instrText>HYPERLINK "https://namu.wiki/w/%EC%9A%B4%EB%B9%A8%EC%A2%86%EB%A7%9D%EA%B2%9C" \o "</w:instrText>
      </w:r>
      <w:r w:rsidRPr="00620B56">
        <w:rPr>
          <w:rFonts w:ascii="Arial" w:eastAsia="굴림" w:hAnsi="Arial" w:cs="Arial" w:hint="eastAsia"/>
          <w:color w:val="373A3C"/>
          <w:kern w:val="0"/>
          <w:sz w:val="22"/>
        </w:rPr>
        <w:instrText>운빨좆망겜</w:instrText>
      </w:r>
      <w:r w:rsidRPr="00620B56">
        <w:rPr>
          <w:rFonts w:ascii="Arial" w:eastAsia="굴림" w:hAnsi="Arial" w:cs="Arial" w:hint="eastAsia"/>
          <w:color w:val="373A3C"/>
          <w:kern w:val="0"/>
          <w:sz w:val="22"/>
        </w:rPr>
        <w:instrText>"</w:instrText>
      </w:r>
      <w:r w:rsidRPr="00620B56">
        <w:rPr>
          <w:rFonts w:ascii="Arial" w:eastAsia="굴림" w:hAnsi="Arial" w:cs="Arial"/>
          <w:color w:val="373A3C"/>
          <w:kern w:val="0"/>
          <w:sz w:val="22"/>
        </w:rPr>
        <w:instrText xml:space="preserve"> </w:instrText>
      </w:r>
      <w:r w:rsidRPr="00620B56">
        <w:rPr>
          <w:rFonts w:ascii="Arial" w:eastAsia="굴림" w:hAnsi="Arial" w:cs="Arial"/>
          <w:color w:val="373A3C"/>
          <w:kern w:val="0"/>
          <w:sz w:val="22"/>
        </w:rPr>
        <w:fldChar w:fldCharType="separate"/>
      </w:r>
      <w:r w:rsidRPr="00620B56">
        <w:rPr>
          <w:rFonts w:ascii="Arial" w:eastAsia="굴림" w:hAnsi="Arial" w:cs="Arial"/>
          <w:color w:val="0275D8"/>
          <w:kern w:val="0"/>
          <w:sz w:val="22"/>
          <w:u w:val="single"/>
        </w:rPr>
        <w:t>랜덤</w:t>
      </w:r>
      <w:r w:rsidRPr="00620B56">
        <w:rPr>
          <w:rFonts w:ascii="Arial" w:eastAsia="굴림" w:hAnsi="Arial" w:cs="Arial"/>
          <w:color w:val="0275D8"/>
          <w:kern w:val="0"/>
          <w:sz w:val="22"/>
          <w:u w:val="single"/>
        </w:rPr>
        <w:t xml:space="preserve"> </w:t>
      </w:r>
      <w:r w:rsidRPr="00620B56">
        <w:rPr>
          <w:rFonts w:ascii="Arial" w:eastAsia="굴림" w:hAnsi="Arial" w:cs="Arial"/>
          <w:color w:val="0275D8"/>
          <w:kern w:val="0"/>
          <w:sz w:val="22"/>
          <w:u w:val="single"/>
        </w:rPr>
        <w:t>요소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fldChar w:fldCharType="end"/>
      </w:r>
    </w:p>
    <w:p w14:paraId="6BE010CA" w14:textId="77777777" w:rsidR="00620B56" w:rsidRPr="00620B56" w:rsidRDefault="00620B56" w:rsidP="00620B5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대부분의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판정이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5" w:tooltip="TRPG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TRPG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6" w:tooltip="주사위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주사위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굴림을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것처럼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7" w:tooltip="RNG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난수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생성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이루어진다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고전에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충실한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판정값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범위를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실제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TRPG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규칙처럼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xdy+z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식</w:t>
      </w:r>
      <w:hyperlink r:id="rId8" w:anchor="fn-6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[6]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표기하기도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0DF11776" w14:textId="77777777" w:rsidR="00620B56" w:rsidRPr="00620B56" w:rsidRDefault="00620B56" w:rsidP="00620B5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흔히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절차적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레벨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생성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'(Procedural Level Generation)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부르는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던전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구조와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NPC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등의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배치가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완전히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랜덤하게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이루어지며</w:t>
      </w:r>
      <w:hyperlink r:id="rId9" w:anchor="fn-7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[7]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과정에서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하나하나의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플레이에도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변수가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생긴다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극단적인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경우에는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0" w:tooltip="운빨좆망겜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운이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적절히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따라줘서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손쉽게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안정권에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들어서거나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,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반대로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운이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전혀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안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따라서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얼마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못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가서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허무하게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끔살당하는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당시에는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램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용량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등의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리소스를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아끼는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꼼수로서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쓰인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면도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있으나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영구적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죽음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시스템과의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시너지가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gramStart"/>
      <w:r w:rsidRPr="00620B56">
        <w:rPr>
          <w:rFonts w:ascii="Arial" w:eastAsia="굴림" w:hAnsi="Arial" w:cs="Arial"/>
          <w:color w:val="373A3C"/>
          <w:kern w:val="0"/>
          <w:sz w:val="22"/>
        </w:rPr>
        <w:t>훌륭할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뿐더러</w:t>
      </w:r>
      <w:proofErr w:type="gramEnd"/>
      <w:r w:rsidRPr="00620B56">
        <w:rPr>
          <w:rFonts w:ascii="Arial" w:eastAsia="굴림" w:hAnsi="Arial" w:cs="Arial"/>
          <w:color w:val="373A3C"/>
          <w:kern w:val="0"/>
          <w:sz w:val="22"/>
        </w:rPr>
        <w:fldChar w:fldCharType="begin"/>
      </w:r>
      <w:r w:rsidRPr="00620B56">
        <w:rPr>
          <w:rFonts w:ascii="Arial" w:eastAsia="굴림" w:hAnsi="Arial" w:cs="Arial"/>
          <w:color w:val="373A3C"/>
          <w:kern w:val="0"/>
          <w:sz w:val="22"/>
        </w:rPr>
        <w:instrText xml:space="preserve"> HYPERLINK "https://namu.wiki/w/%EB%A1%9C%EA%B7%B8%EB%9D%BC%EC%9D%B4%ED%81%AC" \l "fn-8" </w:instrText>
      </w:r>
      <w:r w:rsidRPr="00620B56">
        <w:rPr>
          <w:rFonts w:ascii="Arial" w:eastAsia="굴림" w:hAnsi="Arial" w:cs="Arial"/>
          <w:color w:val="373A3C"/>
          <w:kern w:val="0"/>
          <w:sz w:val="22"/>
        </w:rPr>
        <w:fldChar w:fldCharType="separate"/>
      </w:r>
      <w:r w:rsidRPr="00620B56">
        <w:rPr>
          <w:rFonts w:ascii="Arial" w:eastAsia="굴림" w:hAnsi="Arial" w:cs="Arial"/>
          <w:color w:val="0275D8"/>
          <w:kern w:val="0"/>
          <w:sz w:val="18"/>
          <w:szCs w:val="18"/>
          <w:u w:val="single"/>
          <w:vertAlign w:val="superscript"/>
        </w:rPr>
        <w:t>[8]</w:t>
      </w:r>
      <w:r w:rsidRPr="00620B56">
        <w:rPr>
          <w:rFonts w:ascii="Arial" w:eastAsia="굴림" w:hAnsi="Arial" w:cs="Arial"/>
          <w:color w:val="373A3C"/>
          <w:kern w:val="0"/>
          <w:sz w:val="22"/>
        </w:rPr>
        <w:fldChar w:fldCharType="end"/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게임적으로도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장점이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되었던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덕에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로그라이크의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커다란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특징이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되었다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751DD578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hyperlink r:id="rId11" w:tooltip="영구적 죽음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영구적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죽음</w:t>
        </w:r>
      </w:hyperlink>
    </w:p>
    <w:p w14:paraId="14934100" w14:textId="77777777" w:rsidR="00620B56" w:rsidRPr="00620B56" w:rsidRDefault="00620B56" w:rsidP="00620B5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플레이어에게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임의의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세이브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/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로드를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허용하지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않는다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즉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좋은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행동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결과가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나왔다고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해서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세이브를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불러와서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재시도하는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불가능하며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, </w:t>
      </w:r>
      <w:hyperlink r:id="rId12" w:tooltip="영구적 죽음" w:history="1"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캐릭터가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죽으면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그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회차는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거기서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끝이다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.</w:t>
        </w:r>
      </w:hyperlink>
      <w:hyperlink r:id="rId13" w:anchor="fn-9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[9]</w:t>
        </w:r>
      </w:hyperlink>
      <w:hyperlink r:id="rId14" w:anchor="fn-10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[10]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어떤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선택을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(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그것이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옳든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그르든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)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한번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결정되면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결코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돌이킬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없다는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점이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특유의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긴장감과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신중한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선택의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필요성을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제공한다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  <w:hyperlink r:id="rId15" w:anchor="fn-11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[11]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캐주얼화된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뒤로도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절차적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맵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생성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함께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결코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빠지지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않는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proofErr w:type="spellStart"/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로그라이크의</w:t>
      </w:r>
      <w:proofErr w:type="spellEnd"/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전통이자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로그라이크의</w:t>
      </w:r>
      <w:proofErr w:type="spellEnd"/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정체성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.</w:t>
      </w:r>
      <w:hyperlink r:id="rId16" w:anchor="fn-12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[12]</w:t>
        </w:r>
      </w:hyperlink>
      <w:hyperlink r:id="rId17" w:anchor="fn-13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[13]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죽으면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끝이라는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점보다는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선택한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무를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없다는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점이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핵심이지만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, 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죽으면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끝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이라는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특징이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임팩트가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컸기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때문인지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해외에서는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8" w:tooltip="영구적 죽음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Perma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-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death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라고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호칭한다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70315FC2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hyperlink r:id="rId19" w:tooltip="턴제 게임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턴제</w:t>
        </w:r>
      </w:hyperlink>
    </w:p>
    <w:p w14:paraId="31338F9C" w14:textId="77777777" w:rsidR="00620B56" w:rsidRPr="00620B56" w:rsidRDefault="00620B56" w:rsidP="00620B5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게임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진행은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철저하게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0" w:tooltip="턴제 게임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턴제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전개된다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행동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(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커맨드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입력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)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않으면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NPC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구조물들의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활동이나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경과도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일절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진행되지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않으며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행동하는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순간</w:t>
      </w:r>
      <w:hyperlink r:id="rId21" w:anchor="fn-14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[14]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해당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턴에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이루어지는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모든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활동과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경과가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일괄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진행된다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그러므로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플레이어에겐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턴마다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무한한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전략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구상의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시간이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주어지지만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동시에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턴에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행동을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결정한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도출된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결과는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2" w:tooltip="영구적 죽음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결코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돌이킬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수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없다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.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진행의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지연을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통해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플레이어에게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무한한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전략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구상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시간을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제공하되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행동에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들어가면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적들에게도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똑같이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행동권이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주어진다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점에서는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3" w:tooltip="발더스 게이트 시리즈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발더스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게이트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시리즈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같은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일시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정지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기능이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제공되는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전략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게임과도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통하는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면이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다만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턴제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자체는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당시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게임들의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시대적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한계에서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비롯되었다는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지적이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로그나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넷핵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등이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나올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시대에는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턴제가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훨씬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당연한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시대였기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때문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이것도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당시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PC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성능에서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기인한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바가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크다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22193083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식별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요소</w:t>
      </w:r>
    </w:p>
    <w:p w14:paraId="3B66C717" w14:textId="77777777" w:rsidR="00620B56" w:rsidRPr="00620B56" w:rsidRDefault="00620B56" w:rsidP="00620B5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아이템의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처음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획득시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효과나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능력치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소모성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경우에는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종류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까지도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감춰져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있으며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감별하거나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효과가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명시적으로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발동하기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전까지는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절대로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기능을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없다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게다가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소모성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색깔이나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모양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이름으로만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나타나는데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, 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그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색깔과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모양은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플레이할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때마다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랜덤이다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.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예를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들어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붉은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포션이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처음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플레이했을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때에는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힐링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포션이었다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해도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다음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플레이에서는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안심하면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독극물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포션이라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훅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수도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70F08B5A" w14:textId="77777777" w:rsidR="00620B56" w:rsidRPr="00620B56" w:rsidRDefault="00620B56" w:rsidP="00620B5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식별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요소를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보조하는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개념으로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축복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/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저주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(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일명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BUC)/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강화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BUC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저주받은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식별하지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않고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함부로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쓰면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설령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이로운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아이템이라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해도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강력한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페널티가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주어지게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되고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반대로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식별을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lastRenderedPageBreak/>
        <w:t>충실히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비슷한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종류의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아이템이라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해도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효율적이고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강력한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(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축복받거나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높은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강화가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)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구분해서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사용할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국산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온라인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4" w:tooltip="리니지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리니지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'</w:t>
      </w:r>
      <w:hyperlink r:id="rId25" w:anchor="s-4.2" w:tooltip="넷핵/두루마리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아이템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파괴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가능성이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있는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장비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강화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시스템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6" w:tooltip="넷핵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넷핵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표절이라는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유명한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(...).</w:t>
      </w:r>
    </w:p>
    <w:p w14:paraId="571EFF45" w14:textId="77777777" w:rsidR="00620B56" w:rsidRPr="00620B56" w:rsidRDefault="00620B56" w:rsidP="00620B5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아이템을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사용하기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전에는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무슨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아이템인지조차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알기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어렵다는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불편하게만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여겨져서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흔히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무시되곤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하지만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식별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시스템이야말로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형성하는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핵심적인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요소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중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하나다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 Rogue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개발자는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영구적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죽음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대한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인터뷰에서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영구적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죽음이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플레이어에게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책임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지우는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방식으로서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다름아닌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'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미식별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아이템을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함부로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사용해서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리스크를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짊어지게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'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케이스를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예로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들었다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.(</w:t>
      </w:r>
      <w:hyperlink r:id="rId27" w:tooltip="영구적 죽음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영구적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죽음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문서의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명칭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관련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문단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참고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)</w:t>
      </w:r>
    </w:p>
    <w:p w14:paraId="5B33D268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자원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관리</w:t>
      </w:r>
    </w:p>
    <w:p w14:paraId="6E1BBF8A" w14:textId="77777777" w:rsidR="00620B56" w:rsidRPr="00620B56" w:rsidRDefault="00620B56" w:rsidP="00620B5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72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만복도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개념이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먹으면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28" w:tooltip="아사" w:history="1"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굶어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죽는다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몬스터의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시체를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먹으며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연명해야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던전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곳에서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눌러앉아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레벨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노가다를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방지하고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식량을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안정적으로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보급받기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위해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끊임없이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가본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없는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영역으로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이동하게끔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유도하는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시스템이다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일부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로그라이크의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너무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먹어서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죽을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수도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!</w:t>
      </w:r>
      <w:hyperlink r:id="rId29" w:anchor="fn-15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[15]</w:t>
        </w:r>
      </w:hyperlink>
    </w:p>
    <w:p w14:paraId="398FF038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모든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요소를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30" w:tgtFrame="_blank" w:tooltip="https://ko.wikipedia.org/wiki/Curses" w:history="1"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Curses</w:t>
        </w:r>
      </w:hyperlink>
      <w:hyperlink r:id="rId31" w:anchor="fn-16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[16]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라는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텍스트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커서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시스템을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통해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아스키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그래픽으로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나타낸다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특히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캐릭터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자신은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@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나타낸다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물론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요즘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나오는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로그라이크들은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타일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방식의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그래픽이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쓰이지만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여전히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터미널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텍스트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방식의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분위기를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유지하고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애니메이션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음향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효과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같은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없다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있더라도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극히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단순하거나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혹은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후대에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추가된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대부분이다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61FF5B26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특정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행동마다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특정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단축키가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할당되어있는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32" w:tooltip="키보드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키보드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거의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모든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특히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알파벳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키의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소문자와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대문자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구분까지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전부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사용한다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갑옷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무기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악세사리를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장착하는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키가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각각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따로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정도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마우스나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터치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스크린을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지원하는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많지만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'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정통파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'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게임들은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대부분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키보드에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익숙해지기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거의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쓰지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않는다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이것은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최초작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Rogue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키보드에서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키의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위치를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익히는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프로그램의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목적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또한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가지고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있었기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때문이다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 Rogue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이동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키로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HJKL(J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, K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)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사용하는데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당시에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널리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사용되던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33" w:tooltip="vi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vi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에디터에서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따온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것이다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그래서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최신작들도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WASD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HJKL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동시에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지원하는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1C58B399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난이도가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상당히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높고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시간을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필요로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점수판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기능으로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플레이어들을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경쟁하게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시작해서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엔딩에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이르는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플레잉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타임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자체가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길다는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뜻은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난이도가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높아서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여러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재시작해야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된다는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소리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처음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엔딩을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보는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데까지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적어도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몇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달은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걸리고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몇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년째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엔딩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못보는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사람도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부지기수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  <w:hyperlink r:id="rId34" w:anchor="fn-17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[17]</w:t>
        </w:r>
      </w:hyperlink>
    </w:p>
    <w:p w14:paraId="11EEB28D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아마츄어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제작자들에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의해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35" w:tooltip="오픈 소스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오픈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소스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제작된다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따라서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여러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플랫폼으로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이식이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되고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변종도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당연히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공짜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0D448705" w14:textId="77777777" w:rsidR="00620B56" w:rsidRPr="00620B56" w:rsidRDefault="00620B56" w:rsidP="00620B5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96" w:after="96" w:line="240" w:lineRule="auto"/>
        <w:ind w:left="360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역사가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오래된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만큼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변종들이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많다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심지어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리얼타임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기반에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RPG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아닌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경우도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 "</w:t>
      </w:r>
      <w:hyperlink r:id="rId36" w:tooltip="건담" w:history="1">
        <w:r w:rsidRPr="00620B56">
          <w:rPr>
            <w:rFonts w:ascii="Arial" w:eastAsia="굴림" w:hAnsi="Arial" w:cs="Arial"/>
            <w:b/>
            <w:bCs/>
            <w:color w:val="0275D8"/>
            <w:kern w:val="0"/>
            <w:sz w:val="22"/>
            <w:u w:val="single"/>
          </w:rPr>
          <w:t>건담</w:t>
        </w:r>
      </w:hyperlink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이라고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부르면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생긴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건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어쨌든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다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건담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"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이라는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식의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논리와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비슷한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 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영원한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b/>
          <w:bCs/>
          <w:color w:val="373A3C"/>
          <w:kern w:val="0"/>
          <w:sz w:val="22"/>
        </w:rPr>
        <w:t>죽음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랜덤하게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생성되는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월드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, </w:t>
      </w:r>
      <w:del w:id="0" w:author="Unknown"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>게임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>캐릭터가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>아니라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>플레이어가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>레벨업하는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 xml:space="preserve"> </w:delText>
        </w:r>
        <w:r w:rsidRPr="00620B56">
          <w:rPr>
            <w:rFonts w:ascii="Arial" w:eastAsia="굴림" w:hAnsi="Arial" w:cs="Arial"/>
            <w:color w:val="373A3C"/>
            <w:kern w:val="0"/>
            <w:sz w:val="22"/>
          </w:rPr>
          <w:delText>게임성</w:delText>
        </w:r>
      </w:del>
      <w:hyperlink r:id="rId37" w:anchor="fn-18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[18]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정도가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필수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요소다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42070633" w14:textId="467A5E8B" w:rsidR="00D667D0" w:rsidRDefault="00620B56" w:rsidP="00D6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620B56">
        <w:rPr>
          <w:rFonts w:ascii="Arial" w:eastAsia="굴림" w:hAnsi="Arial" w:cs="Arial"/>
          <w:color w:val="373A3C"/>
          <w:kern w:val="0"/>
          <w:sz w:val="22"/>
        </w:rPr>
        <w:t>특징을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보면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알겠지만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사람에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따라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호불호를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크게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타는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장르이기도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끊임없는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죽음을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38" w:tooltip="루프물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반복하며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익히고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점점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나아가는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쾌감을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느낀다면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있지만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죽기만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해도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스트레스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지수가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차오르는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사람들에게는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비추천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예나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지금이나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대한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지식이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없는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사람에게는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꽤나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괴악하게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느껴지기도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39" w:tgtFrame="_blank" w:tooltip="https://www.gamemeca.com/view.php?gid=118577" w:history="1"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기초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지식이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없는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게임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평론가에게는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이와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같은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평을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받기도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한다</w:t>
        </w:r>
        <w:r w:rsidRPr="00620B56">
          <w:rPr>
            <w:rFonts w:ascii="Arial" w:eastAsia="굴림" w:hAnsi="Arial" w:cs="Arial"/>
            <w:color w:val="0000FF"/>
            <w:kern w:val="0"/>
            <w:sz w:val="22"/>
            <w:u w:val="single"/>
          </w:rPr>
          <w:t>.</w:t>
        </w:r>
      </w:hyperlink>
      <w:hyperlink r:id="rId40" w:anchor="fn-19" w:history="1">
        <w:r w:rsidRPr="00620B56">
          <w:rPr>
            <w:rFonts w:ascii="Arial" w:eastAsia="굴림" w:hAnsi="Arial" w:cs="Arial"/>
            <w:color w:val="0275D8"/>
            <w:kern w:val="0"/>
            <w:sz w:val="18"/>
            <w:szCs w:val="18"/>
            <w:u w:val="single"/>
            <w:vertAlign w:val="superscript"/>
          </w:rPr>
          <w:t>[19]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하지만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요소로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인한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중독성도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매우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높은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편이라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한번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맛들이면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밤을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새워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플레이하는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lastRenderedPageBreak/>
        <w:t>중독성은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웬만한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모두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가지고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  <w:r w:rsidRPr="00620B56">
        <w:rPr>
          <w:rFonts w:ascii="Arial" w:eastAsia="굴림" w:hAnsi="Arial" w:cs="Arial"/>
          <w:color w:val="373A3C"/>
          <w:kern w:val="0"/>
          <w:sz w:val="22"/>
        </w:rPr>
        <w:br/>
      </w:r>
      <w:r w:rsidRPr="00620B56">
        <w:rPr>
          <w:rFonts w:ascii="Arial" w:eastAsia="굴림" w:hAnsi="Arial" w:cs="Arial"/>
          <w:color w:val="373A3C"/>
          <w:kern w:val="0"/>
          <w:sz w:val="22"/>
        </w:rPr>
        <w:br/>
      </w:r>
      <w:r w:rsidRPr="00620B56">
        <w:rPr>
          <w:rFonts w:ascii="Arial" w:eastAsia="굴림" w:hAnsi="Arial" w:cs="Arial"/>
          <w:color w:val="373A3C"/>
          <w:kern w:val="0"/>
          <w:sz w:val="22"/>
        </w:rPr>
        <w:t>이후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시간이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주목한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회사가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있었는데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그게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바로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41" w:tooltip="춘 소프트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춘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소프트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그리하여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스타일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현대판으로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제작된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것이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바로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42" w:tooltip="이상한 던전 시리즈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이상한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던전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시리즈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  <w:r w:rsidRPr="00620B56">
        <w:rPr>
          <w:rFonts w:ascii="Arial" w:eastAsia="굴림" w:hAnsi="Arial" w:cs="Arial"/>
          <w:color w:val="373A3C"/>
          <w:kern w:val="0"/>
          <w:sz w:val="22"/>
        </w:rPr>
        <w:br/>
      </w:r>
      <w:r w:rsidRPr="00620B56">
        <w:rPr>
          <w:rFonts w:ascii="Arial" w:eastAsia="굴림" w:hAnsi="Arial" w:cs="Arial"/>
          <w:color w:val="373A3C"/>
          <w:kern w:val="0"/>
          <w:sz w:val="22"/>
        </w:rPr>
        <w:br/>
      </w:r>
      <w:hyperlink r:id="rId43" w:tooltip="디아블로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디아블로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실시간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던전탐색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RPG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역시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로그라이크에서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파생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발전한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스타일이다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44" w:tooltip="모바일 게임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모바일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게임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중에서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지금의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45" w:tooltip="이노티아 연대기" w:history="1"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이노티아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 xml:space="preserve"> </w:t>
        </w:r>
        <w:r w:rsidRPr="00620B56">
          <w:rPr>
            <w:rFonts w:ascii="Arial" w:eastAsia="굴림" w:hAnsi="Arial" w:cs="Arial"/>
            <w:color w:val="0275D8"/>
            <w:kern w:val="0"/>
            <w:sz w:val="22"/>
            <w:u w:val="single"/>
          </w:rPr>
          <w:t>연대기</w:t>
        </w:r>
      </w:hyperlink>
      <w:r w:rsidRPr="00620B56">
        <w:rPr>
          <w:rFonts w:ascii="Arial" w:eastAsia="굴림" w:hAnsi="Arial" w:cs="Arial"/>
          <w:color w:val="373A3C"/>
          <w:kern w:val="0"/>
          <w:sz w:val="22"/>
        </w:rPr>
        <w:t>로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이어지는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페노아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전기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시리즈의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1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편이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620B56">
        <w:rPr>
          <w:rFonts w:ascii="Arial" w:eastAsia="굴림" w:hAnsi="Arial" w:cs="Arial"/>
          <w:color w:val="373A3C"/>
          <w:kern w:val="0"/>
          <w:sz w:val="22"/>
        </w:rPr>
        <w:t>로그라이크</w:t>
      </w:r>
      <w:proofErr w:type="spellEnd"/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스타일의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게임이었다</w:t>
      </w:r>
      <w:r w:rsidRPr="00620B56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5F89CDF7" w14:textId="77777777" w:rsidR="00D667D0" w:rsidRDefault="00D667D0">
      <w:pPr>
        <w:widowControl/>
        <w:wordWrap/>
        <w:autoSpaceDE/>
        <w:autoSpaceDN/>
        <w:rPr>
          <w:rFonts w:ascii="Arial" w:eastAsia="굴림" w:hAnsi="Arial" w:cs="Arial"/>
          <w:color w:val="373A3C"/>
          <w:kern w:val="0"/>
          <w:sz w:val="22"/>
        </w:rPr>
      </w:pPr>
      <w:r>
        <w:rPr>
          <w:rFonts w:ascii="Arial" w:eastAsia="굴림" w:hAnsi="Arial" w:cs="Arial"/>
          <w:color w:val="373A3C"/>
          <w:kern w:val="0"/>
          <w:sz w:val="22"/>
        </w:rPr>
        <w:br w:type="page"/>
      </w:r>
    </w:p>
    <w:p w14:paraId="6581FAAB" w14:textId="3DFD8E56" w:rsidR="00D667D0" w:rsidRDefault="00D667D0" w:rsidP="00D6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lastRenderedPageBreak/>
        <w:t>《</w:t>
      </w:r>
      <w:hyperlink r:id="rId46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Rogue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》는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화면에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47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아스키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부호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칸씩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대응하여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그래픽을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표시한다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메인프레임에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연결하는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단말기가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아스키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부호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말고는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별다른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기호를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출력할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수단이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없었기에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선택한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방식이다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여타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48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RPG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재현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49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컴퓨터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50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게임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들이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텍스트로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이루어진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것과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달리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비록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51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문자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이용한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것이지만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직접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52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캐릭터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움직여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53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던전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탐험하는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방식은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54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비디오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게임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역사상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처음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등장한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 w:hint="eastAsia"/>
          <w:b/>
          <w:bCs/>
          <w:color w:val="373A3C"/>
          <w:kern w:val="0"/>
          <w:sz w:val="22"/>
        </w:rPr>
        <w:t>그래픽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55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롤플레잉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게임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또한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하나하나의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'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판단과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선택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'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매우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중요시되며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도중에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56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저장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및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57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불러오기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안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 Rogue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에도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진행하던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저장하는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개념은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당연히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있었지만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세이브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파일이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작성되고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다시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켜면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작성해둔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세이브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파일을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불러온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뒤에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 w:hint="eastAsia"/>
          <w:b/>
          <w:bCs/>
          <w:color w:val="373A3C"/>
          <w:kern w:val="0"/>
          <w:sz w:val="22"/>
        </w:rPr>
        <w:t>남아있던</w:t>
      </w:r>
      <w:r w:rsidRPr="00D667D0">
        <w:rPr>
          <w:rFonts w:ascii="Arial" w:eastAsia="굴림" w:hAnsi="Arial" w:cs="Arial" w:hint="eastAsia"/>
          <w:b/>
          <w:bCs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b/>
          <w:bCs/>
          <w:color w:val="373A3C"/>
          <w:kern w:val="0"/>
          <w:sz w:val="22"/>
        </w:rPr>
        <w:t>세이브</w:t>
      </w:r>
      <w:r w:rsidRPr="00D667D0">
        <w:rPr>
          <w:rFonts w:ascii="Arial" w:eastAsia="굴림" w:hAnsi="Arial" w:cs="Arial" w:hint="eastAsia"/>
          <w:b/>
          <w:bCs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b/>
          <w:bCs/>
          <w:color w:val="373A3C"/>
          <w:kern w:val="0"/>
          <w:sz w:val="22"/>
        </w:rPr>
        <w:t>파일은</w:t>
      </w:r>
      <w:r w:rsidRPr="00D667D0">
        <w:rPr>
          <w:rFonts w:ascii="Arial" w:eastAsia="굴림" w:hAnsi="Arial" w:cs="Arial" w:hint="eastAsia"/>
          <w:b/>
          <w:bCs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b/>
          <w:bCs/>
          <w:color w:val="373A3C"/>
          <w:kern w:val="0"/>
          <w:sz w:val="22"/>
        </w:rPr>
        <w:t>삭제하는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식으로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세이브와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로드가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이루어졌다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임의의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세이브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및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로드가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원천봉쇄되어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있었던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셈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58" w:history="1">
        <w:r w:rsidRPr="00D667D0">
          <w:rPr>
            <w:rStyle w:val="a3"/>
            <w:rFonts w:ascii="Arial" w:eastAsia="굴림" w:hAnsi="Arial" w:cs="Arial"/>
            <w:kern w:val="0"/>
            <w:sz w:val="22"/>
            <w:vertAlign w:val="superscript"/>
          </w:rPr>
          <w:t>[2]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'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세이브를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임의로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불러올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없기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때문에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결과를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무를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없는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'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시스템은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일명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'</w:t>
      </w:r>
      <w:hyperlink r:id="rId59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영구적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죽음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'(Permanent Death)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통칭되게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됐다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《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Rogue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》는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하드웨어의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한계로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인해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여러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한계점</w:t>
      </w:r>
      <w:hyperlink r:id="rId60" w:history="1">
        <w:r w:rsidRPr="00D667D0">
          <w:rPr>
            <w:rStyle w:val="a3"/>
            <w:rFonts w:ascii="Arial" w:eastAsia="굴림" w:hAnsi="Arial" w:cs="Arial"/>
            <w:kern w:val="0"/>
            <w:sz w:val="22"/>
            <w:vertAlign w:val="superscript"/>
          </w:rPr>
          <w:t>[3]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지닌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게임이었으나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그럼에도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불구하고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당시로서는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참신한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게임성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덕인지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61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컬트적인</w:t>
        </w:r>
      </w:hyperlink>
      <w:hyperlink r:id="rId62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/>
            <w:kern w:val="0"/>
            <w:sz w:val="22"/>
          </w:rPr>
          <w:t>인기를</w:t>
        </w:r>
        <w:r w:rsidRPr="00D667D0">
          <w:rPr>
            <w:rStyle w:val="a3"/>
            <w:rFonts w:ascii="Arial" w:eastAsia="굴림" w:hAnsi="Arial" w:cs="Arial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/>
            <w:kern w:val="0"/>
            <w:sz w:val="22"/>
          </w:rPr>
          <w:t>끌었다</w:t>
        </w:r>
      </w:hyperlink>
      <w:hyperlink r:id="rId63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.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 BSD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유닉스에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기본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탑재된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게임이었기도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심지어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64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데니스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리치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같은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위인도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푹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빠져있었다고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그리하여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65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프로그래머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들이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이후로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《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Rogue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》와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같은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방식에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몇몇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요소를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가감해서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여러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제작하였는데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,</w:t>
      </w:r>
      <w:hyperlink r:id="rId66" w:history="1">
        <w:r w:rsidRPr="00D667D0">
          <w:rPr>
            <w:rStyle w:val="a3"/>
            <w:rFonts w:ascii="Arial" w:eastAsia="굴림" w:hAnsi="Arial" w:cs="Arial"/>
            <w:kern w:val="0"/>
            <w:sz w:val="22"/>
            <w:vertAlign w:val="superscript"/>
          </w:rPr>
          <w:t>[4]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이들을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유사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로그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즉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'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(Rogue-like)'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부르게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됐다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《</w:t>
      </w:r>
      <w:hyperlink r:id="rId67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NetHack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》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《</w:t>
      </w:r>
      <w:hyperlink r:id="rId68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ADOM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》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《</w:t>
      </w:r>
      <w:hyperlink r:id="rId69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Angband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》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《</w:t>
      </w:r>
      <w:hyperlink r:id="rId70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Dungeon Crawl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》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《</w:t>
      </w:r>
      <w:hyperlink r:id="rId71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이상한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던전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》등이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72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게임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속한다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《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Rogue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》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실행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파일과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소스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코드가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서드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파티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개발자들에게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완전히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열려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있는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만큼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다수가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이를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따라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비상업용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라이선스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아래에서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사용자들에게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실행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파일과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소스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코드를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무료로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제공하고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파생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작품들은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1990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년대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중반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당시에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많은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개발자들에게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의해져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플레이되었고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따라서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현대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발달사에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영향을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미치기도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73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블리자드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사의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74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디아블로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설계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방법론을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개조하여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만든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게임이며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특히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영구적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죽음을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도입한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하드코어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모드는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계통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작품에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바치는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일종의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75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오마주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이기도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하다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76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리니지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, </w:t>
      </w:r>
      <w:hyperlink r:id="rId77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바람의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나라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, </w:t>
      </w:r>
      <w:hyperlink r:id="rId78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울티마</w:t>
        </w:r>
      </w:hyperlink>
      <w:hyperlink r:id="rId79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/>
            <w:kern w:val="0"/>
            <w:sz w:val="22"/>
          </w:rPr>
          <w:t>온라인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비롯한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초창기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MMORPG,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그리고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80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EVE Online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캐릭터가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사망했을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때의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패널티가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다른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MMORPG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보다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이유도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개발자들이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학생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시절에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/>
          <w:color w:val="373A3C"/>
          <w:kern w:val="0"/>
          <w:sz w:val="22"/>
        </w:rPr>
        <w:t>Nethack</w:t>
      </w:r>
      <w:proofErr w:type="spellEnd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플레이하며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영구적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죽음의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개념을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자주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접했기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때문으로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분석되고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또한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현대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컴퓨터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가운데에서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인간의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외부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간섭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없이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클리어하도록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제작된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81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인공지능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82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봇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최초로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작성된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게임이기도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 'Rog-O-Matic'(1981)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불리는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봇은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여러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전문가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시스템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모듈을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83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유전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알고리즘</w:t>
        </w:r>
      </w:hyperlink>
      <w:hyperlink r:id="rId84" w:history="1">
        <w:r w:rsidRPr="00D667D0">
          <w:rPr>
            <w:rStyle w:val="a3"/>
            <w:rFonts w:ascii="Arial" w:eastAsia="굴림" w:hAnsi="Arial" w:cs="Arial"/>
            <w:kern w:val="0"/>
            <w:sz w:val="22"/>
            <w:vertAlign w:val="superscript"/>
          </w:rPr>
          <w:t>[5]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개선되는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행동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체계와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연결시켜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작동하고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턴마다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아스키로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주어진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화면을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인식하여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상황에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따라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적합한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전문가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시스템을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불러와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가장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적합한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행동을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산출하는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방식으로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가동된다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소모성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아이템의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이름이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판마다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무작위로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바뀌고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매번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새로운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장소에서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새로운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어려움을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마주쳐야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마디로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동적인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환경에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대처할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있도록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제작된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봇은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실제로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5.2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버전을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가동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3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개월만에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클리어하는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위업을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달성하고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빠져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여타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인간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실험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대상들과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비교해도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밀리지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않는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실력을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발휘했는데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덕분에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인공지능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학계에서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"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戰士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)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시스템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(Belligerent Expert System)"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이라는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그럴듯한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이름으로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불리며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연구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대상이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되기도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하였다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서양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판타지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계열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RPG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많은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관련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시스템들을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대중화시키고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그래픽을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본격적으로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lastRenderedPageBreak/>
        <w:t>도입하고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서드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파티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개발을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활성화하는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등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영향력이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게임이기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때문에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많은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서구권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매체에서는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역사를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다룰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빼놓지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않고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등장하는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중요한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작품이다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당시에는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어쩔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없는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표현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방식인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텍스트로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그래픽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(?)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지금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시대에까지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일종의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전통으로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남아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화려한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3D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그래픽의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알맹이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없는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득실거리는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현재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일종의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안티테제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역할을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하는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듯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특히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양키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컴덕들에게는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하나의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문화라고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해도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정도로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커뮤니티가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발달되어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있고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제작자와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게이머들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사이에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피드백도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활발한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편이다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85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&lt;7</w:t>
        </w:r>
      </w:hyperlink>
      <w:hyperlink r:id="rId86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일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만에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</w:hyperlink>
      <w:hyperlink r:id="rId87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로그라이크</w:t>
        </w:r>
      </w:hyperlink>
      <w:hyperlink r:id="rId88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/>
            <w:kern w:val="0"/>
            <w:sz w:val="22"/>
          </w:rPr>
          <w:t>만들기</w:t>
        </w:r>
      </w:hyperlink>
      <w:hyperlink r:id="rId89" w:history="1">
        <w:r w:rsidRPr="00D667D0">
          <w:rPr>
            <w:rStyle w:val="a3"/>
            <w:rFonts w:ascii="Arial" w:eastAsia="굴림" w:hAnsi="Arial" w:cs="Arial"/>
            <w:kern w:val="0"/>
            <w:sz w:val="22"/>
          </w:rPr>
          <w:t>&gt;(7DRL)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같은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대회도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열리고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실제로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거기서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나온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장편으로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개작되는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경우도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많다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대표적으로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proofErr w:type="spellStart"/>
      <w:r w:rsidRPr="00D667D0">
        <w:rPr>
          <w:rFonts w:ascii="Arial" w:eastAsia="굴림" w:hAnsi="Arial" w:cs="Arial"/>
          <w:color w:val="373A3C"/>
          <w:kern w:val="0"/>
          <w:sz w:val="22"/>
        </w:rPr>
        <w:fldChar w:fldCharType="begin"/>
      </w:r>
      <w:r w:rsidRPr="00D667D0">
        <w:rPr>
          <w:rFonts w:ascii="Arial" w:eastAsia="굴림" w:hAnsi="Arial" w:cs="Arial"/>
          <w:color w:val="373A3C"/>
          <w:kern w:val="0"/>
          <w:sz w:val="22"/>
        </w:rPr>
        <w:instrText xml:space="preserve"> HYPERLINK "https://namu.wiki/w/DoomRL" </w:instrText>
      </w:r>
      <w:r w:rsidRPr="00D667D0">
        <w:rPr>
          <w:rFonts w:ascii="Arial" w:eastAsia="굴림" w:hAnsi="Arial" w:cs="Arial"/>
          <w:color w:val="373A3C"/>
          <w:kern w:val="0"/>
          <w:sz w:val="22"/>
        </w:rPr>
        <w:fldChar w:fldCharType="separate"/>
      </w:r>
      <w:r w:rsidRPr="00D667D0">
        <w:rPr>
          <w:rStyle w:val="a3"/>
          <w:rFonts w:ascii="Arial" w:eastAsia="굴림" w:hAnsi="Arial" w:cs="Arial"/>
          <w:kern w:val="0"/>
          <w:sz w:val="22"/>
        </w:rPr>
        <w:t>DoomRL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fldChar w:fldCharType="end"/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국내에서는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마니아들을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중심으로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꾸준히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수요가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왔고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, </w:t>
      </w:r>
      <w:hyperlink r:id="rId90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던전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</w:hyperlink>
      <w:hyperlink r:id="rId91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크롤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한국어로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번역되면서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일반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게이머들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사이에도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본격적으로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퍼지게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되었다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아마추어리즘이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돋보이는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장르로서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역사가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말해주듯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로직은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웬만한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상용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게임과는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비교를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불허할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정도로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굉장한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깊이를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자랑하는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게임들이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많다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hyperlink r:id="rId92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싱글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플레이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반복적으로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했을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때의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지루함을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부분적인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랜덤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시스템과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조합되는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다양한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플레이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스타일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리스크에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대하는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긴장감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등등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대중적인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게임들과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매우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다른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접근법이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신선하게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다가올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있지만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랜덤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시스템의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영향폭이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클수록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hyperlink r:id="rId93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운빨좆망겜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에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가까워진다</w:t>
      </w:r>
    </w:p>
    <w:p w14:paraId="434A53FB" w14:textId="77777777" w:rsidR="00D667D0" w:rsidRDefault="00D667D0">
      <w:pPr>
        <w:widowControl/>
        <w:wordWrap/>
        <w:autoSpaceDE/>
        <w:autoSpaceDN/>
        <w:rPr>
          <w:rFonts w:ascii="Arial" w:eastAsia="굴림" w:hAnsi="Arial" w:cs="Arial"/>
          <w:color w:val="373A3C"/>
          <w:kern w:val="0"/>
          <w:sz w:val="22"/>
        </w:rPr>
      </w:pPr>
      <w:r>
        <w:rPr>
          <w:rFonts w:ascii="Arial" w:eastAsia="굴림" w:hAnsi="Arial" w:cs="Arial"/>
          <w:color w:val="373A3C"/>
          <w:kern w:val="0"/>
          <w:sz w:val="22"/>
        </w:rPr>
        <w:br w:type="page"/>
      </w:r>
    </w:p>
    <w:p w14:paraId="247C8247" w14:textId="77777777" w:rsidR="00D667D0" w:rsidRPr="00D667D0" w:rsidRDefault="00D667D0" w:rsidP="00D667D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/>
          <w:color w:val="373A3C"/>
          <w:kern w:val="0"/>
          <w:sz w:val="22"/>
        </w:rPr>
        <w:lastRenderedPageBreak/>
        <w:t>2008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독일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베를린에서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열린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b/>
          <w:bCs/>
          <w:color w:val="373A3C"/>
          <w:kern w:val="0"/>
          <w:sz w:val="22"/>
        </w:rPr>
        <w:t>Roguelike Development Conference 2008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개발자들은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장르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게임에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필수적인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요소들을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목록으로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정리하여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94" w:history="1">
        <w:r w:rsidRPr="00D667D0">
          <w:rPr>
            <w:rStyle w:val="a3"/>
            <w:rFonts w:ascii="Arial" w:eastAsia="굴림" w:hAnsi="Arial" w:cs="Arial" w:hint="eastAsia"/>
            <w:b/>
            <w:bCs/>
            <w:kern w:val="0"/>
            <w:sz w:val="22"/>
          </w:rPr>
          <w:t>베를린</w:t>
        </w:r>
        <w:r w:rsidRPr="00D667D0">
          <w:rPr>
            <w:rStyle w:val="a3"/>
            <w:rFonts w:ascii="Arial" w:eastAsia="굴림" w:hAnsi="Arial" w:cs="Arial" w:hint="eastAsia"/>
            <w:b/>
            <w:bCs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b/>
            <w:bCs/>
            <w:kern w:val="0"/>
            <w:sz w:val="22"/>
          </w:rPr>
          <w:t>해석</w:t>
        </w:r>
      </w:hyperlink>
      <w:hyperlink r:id="rId95" w:history="1">
        <w:r w:rsidRPr="00D667D0">
          <w:rPr>
            <w:rStyle w:val="a3"/>
            <w:rFonts w:ascii="Arial" w:eastAsia="굴림" w:hAnsi="Arial" w:cs="Arial"/>
            <w:b/>
            <w:bCs/>
            <w:kern w:val="0"/>
            <w:sz w:val="22"/>
          </w:rPr>
          <w:t>(Berlin Interpretation)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이라는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이름으로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발표했다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 </w:t>
      </w:r>
      <w:hyperlink r:id="rId96" w:history="1">
        <w:r w:rsidRPr="00D667D0">
          <w:rPr>
            <w:rStyle w:val="a3"/>
            <w:rFonts w:ascii="Arial" w:eastAsia="굴림" w:hAnsi="Arial" w:cs="Arial"/>
            <w:kern w:val="0"/>
            <w:sz w:val="22"/>
            <w:vertAlign w:val="superscript"/>
          </w:rPr>
          <w:t>[20]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내용은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다음과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같다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  <w:t>"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>"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하나의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장르로서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단지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"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비슷한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것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"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만이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게임들은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어떤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교전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敎典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으로서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설명할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것이다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로그라이크의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교전은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ADOM, </w:t>
      </w:r>
      <w:proofErr w:type="spellStart"/>
      <w:r w:rsidRPr="00D667D0">
        <w:rPr>
          <w:rFonts w:ascii="Arial" w:eastAsia="굴림" w:hAnsi="Arial" w:cs="Arial"/>
          <w:color w:val="373A3C"/>
          <w:kern w:val="0"/>
          <w:sz w:val="22"/>
        </w:rPr>
        <w:t>Angband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Crawl, </w:t>
      </w:r>
      <w:proofErr w:type="spellStart"/>
      <w:r w:rsidRPr="00D667D0">
        <w:rPr>
          <w:rFonts w:ascii="Arial" w:eastAsia="굴림" w:hAnsi="Arial" w:cs="Arial"/>
          <w:color w:val="373A3C"/>
          <w:kern w:val="0"/>
          <w:sz w:val="22"/>
        </w:rPr>
        <w:t>Nethack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그리고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Rogue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목록들은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어떤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로그라이크인지를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결정하는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사용할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어느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요소가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누락되었다고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해서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특정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로그라이크가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아니라는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의미는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아니다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마찬가지로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몇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요소를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갖고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있다고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해서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특정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로그라이크라는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의미는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아니다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정의를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만든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목적은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커뮤니티가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자신들이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배우고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익히는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것을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이해할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있도록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돕기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위해서이다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이것은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개발자나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어떤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제약을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가하려고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것이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579EB1F0" w14:textId="77777777" w:rsidR="00D667D0" w:rsidRPr="00D667D0" w:rsidRDefault="00D667D0" w:rsidP="00D667D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높은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요소</w:t>
      </w:r>
    </w:p>
    <w:p w14:paraId="7E1D1D59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절차적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환경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생성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(Random environment generation):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세계는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리플레이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가치를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높이기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위해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무작위로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생성된다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아이템의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외관이나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배치는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무작위이다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몬스터의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외관은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고정되어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있지만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배치는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무작위이다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고정된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플롯이나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퍼즐이나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장소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(vaults))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무작위성에서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제외된다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3DFBE561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hyperlink r:id="rId97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영구적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죽음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(Permadeath):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당신은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첫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번째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승리할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것이라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기대할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없다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당신이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사망했을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경우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첫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번째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레벨부터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다시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gram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시작한다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.(</w:t>
      </w:r>
      <w:proofErr w:type="gramEnd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저장할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있으나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저장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파일은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불러오면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삭제된다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.)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무작위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요소는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이것에서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고통보다는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즐거움을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느끼도록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만들어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준다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039B926F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기반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(Turn-based):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모든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명령은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하나의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행동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/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움직임에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대응한다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시간에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민감하지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않으므로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당신은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행동을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결정할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gram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가질</w:t>
      </w:r>
      <w:proofErr w:type="gramEnd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024D57C9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기반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(Grid-based):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세계는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타일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칸으로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이루어져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몬스터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그리고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크기에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gram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상관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없이</w:t>
      </w:r>
      <w:proofErr w:type="gramEnd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칸을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차지한다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6C2D7AFB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모달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형식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(Non-modal):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이동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그리고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기타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행동들은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같은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방식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(Mode)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조작되어야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모든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행동은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어느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지점에서든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사용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가능해야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 ADOM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오버월드나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/>
          <w:color w:val="373A3C"/>
          <w:kern w:val="0"/>
          <w:sz w:val="22"/>
        </w:rPr>
        <w:t>Angband</w:t>
      </w:r>
      <w:proofErr w:type="spellEnd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Crawl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상점이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예이다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  <w:hyperlink r:id="rId98" w:history="1">
        <w:r w:rsidRPr="00D667D0">
          <w:rPr>
            <w:rStyle w:val="a3"/>
            <w:rFonts w:ascii="Arial" w:eastAsia="굴림" w:hAnsi="Arial" w:cs="Arial"/>
            <w:kern w:val="0"/>
            <w:sz w:val="22"/>
            <w:vertAlign w:val="superscript"/>
          </w:rPr>
          <w:t>[21]</w:t>
        </w:r>
      </w:hyperlink>
      <w:hyperlink r:id="rId99" w:history="1">
        <w:r w:rsidRPr="00D667D0">
          <w:rPr>
            <w:rStyle w:val="a3"/>
            <w:rFonts w:ascii="Arial" w:eastAsia="굴림" w:hAnsi="Arial" w:cs="Arial"/>
            <w:kern w:val="0"/>
            <w:sz w:val="22"/>
            <w:vertAlign w:val="superscript"/>
          </w:rPr>
          <w:t>[22]</w:t>
        </w:r>
      </w:hyperlink>
    </w:p>
    <w:p w14:paraId="27D3DB89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복잡성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(Complexity):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일반적인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목표를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달성하는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여러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방식을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사용할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정도로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복잡해야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이것은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아이템과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몬스터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그리고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아이템과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아이템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사이의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상호작용을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만들고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이것을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단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하나의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방식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(Mode)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강한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연계를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이루도록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만듬으로서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달성할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0599D3FD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자원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관리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(Resource management):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당신은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제한된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자원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예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식량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회복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포션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>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들을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관리하고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확득한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자원들의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사용법을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정해야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796653BE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hyperlink r:id="rId100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핵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앤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슬래시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(</w:t>
      </w:r>
      <w:proofErr w:type="spellStart"/>
      <w:r w:rsidRPr="00D667D0">
        <w:rPr>
          <w:rFonts w:ascii="Arial" w:eastAsia="굴림" w:hAnsi="Arial" w:cs="Arial"/>
          <w:color w:val="373A3C"/>
          <w:kern w:val="0"/>
          <w:sz w:val="22"/>
        </w:rPr>
        <w:t>Hack'n'slash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게임에는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많은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요소들이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존재할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있지만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많은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몬스터를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죽이는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것은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로그라이크에서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아주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중요한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부분이다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싸움이다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몬스터와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몬스터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사이의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관계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상호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적대나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외교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같은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것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)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존재하지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않는다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65A7A11F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탐험과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발견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(Exploration and discovery):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게임에서는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던전의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각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층을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탐험하고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식별되지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않은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아이템의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용도를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찾아내는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신중함을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요구한다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lastRenderedPageBreak/>
        <w:t>이것은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새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시작할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때마다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새로운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감각을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느끼게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준다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6ADD2143" w14:textId="77777777" w:rsidR="00D667D0" w:rsidRPr="00D667D0" w:rsidRDefault="00D667D0" w:rsidP="00D667D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낮은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요소</w:t>
      </w:r>
    </w:p>
    <w:p w14:paraId="405202F9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싱글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캐릭터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(Single player character):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단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하나의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캐릭터를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조작한다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중심으로서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세계는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캐릭터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하나를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통해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주어지며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캐릭터의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죽음은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끝이다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2548D935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몬스터는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비슷함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(Monsters are similar to players):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플레이어가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따라야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규칙은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몬스터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역시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따른다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그들도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소지품과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장비를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가지며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아이템이나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주문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따위를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사용한다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76C19C6B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전술적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도전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(Tactical challenge):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당신은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어느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의미있는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성과를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거두기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전에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전술을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익혀야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.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과정은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스스로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반복되며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초기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지식은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후반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게임에서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이기는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데는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부족하다는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뜻이다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 (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무작위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환경과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영구적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죽음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때문에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로그라이크는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새로운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플레이어에게는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도전적이다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)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게임의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중점은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전략적으로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그림을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그리거나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,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퍼즐을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푸는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등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)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전술적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도전에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7C9AB0B9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ASCII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디스플레이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: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로그라이크의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전통적인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디스플레이는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ASCII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캐릭터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기반의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타일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세계이다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557AB326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던전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: </w:t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로그라이크는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방과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복도로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이루어진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레벨인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던전을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포함한다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5F37A214" w14:textId="77777777" w:rsidR="00D667D0" w:rsidRPr="00D667D0" w:rsidRDefault="00D667D0" w:rsidP="00D667D0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숫자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: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캐릭터를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서술하는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데는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숫자가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사용된다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(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체력이나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기타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속성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등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)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이것들은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신중하게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표시된다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7451BAF8" w14:textId="77777777" w:rsidR="00D667D0" w:rsidRPr="00D667D0" w:rsidRDefault="00D667D0" w:rsidP="00D667D0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73A3C"/>
          <w:kern w:val="0"/>
          <w:sz w:val="22"/>
        </w:rPr>
      </w:pPr>
      <w:r w:rsidRPr="00D667D0">
        <w:rPr>
          <w:rFonts w:ascii="Arial" w:eastAsia="굴림" w:hAnsi="Arial" w:cs="Arial"/>
          <w:color w:val="373A3C"/>
          <w:kern w:val="0"/>
          <w:sz w:val="22"/>
        </w:rPr>
        <w:br/>
      </w:r>
      <w:proofErr w:type="spellStart"/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로그라이크의</w:t>
      </w:r>
      <w:proofErr w:type="spellEnd"/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교전들과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어느정도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높은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지명도를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가진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01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로그라이트</w:t>
        </w:r>
      </w:hyperlink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게임들을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베를린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해석의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기준들과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비교한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 </w:t>
      </w:r>
      <w:hyperlink r:id="rId102" w:history="1"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베를린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해석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 xml:space="preserve"> </w:t>
        </w:r>
        <w:r w:rsidRPr="00D667D0">
          <w:rPr>
            <w:rStyle w:val="a3"/>
            <w:rFonts w:ascii="Arial" w:eastAsia="굴림" w:hAnsi="Arial" w:cs="Arial" w:hint="eastAsia"/>
            <w:kern w:val="0"/>
            <w:sz w:val="22"/>
          </w:rPr>
          <w:t>도표</w:t>
        </w:r>
      </w:hyperlink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가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 xml:space="preserve"> </w:t>
      </w:r>
      <w:r w:rsidRPr="00D667D0">
        <w:rPr>
          <w:rFonts w:ascii="Arial" w:eastAsia="굴림" w:hAnsi="Arial" w:cs="Arial" w:hint="eastAsia"/>
          <w:color w:val="373A3C"/>
          <w:kern w:val="0"/>
          <w:sz w:val="22"/>
        </w:rPr>
        <w:t>있다</w:t>
      </w:r>
      <w:r w:rsidRPr="00D667D0">
        <w:rPr>
          <w:rFonts w:ascii="Arial" w:eastAsia="굴림" w:hAnsi="Arial" w:cs="Arial"/>
          <w:color w:val="373A3C"/>
          <w:kern w:val="0"/>
          <w:sz w:val="22"/>
        </w:rPr>
        <w:t>.</w:t>
      </w:r>
    </w:p>
    <w:p w14:paraId="2BA04180" w14:textId="79BC7EA1" w:rsidR="00D439F0" w:rsidRDefault="00D439F0">
      <w:pPr>
        <w:widowControl/>
        <w:wordWrap/>
        <w:autoSpaceDE/>
        <w:autoSpaceDN/>
        <w:rPr>
          <w:rFonts w:ascii="Arial" w:eastAsia="굴림" w:hAnsi="Arial" w:cs="Arial"/>
          <w:color w:val="373A3C"/>
          <w:kern w:val="0"/>
          <w:sz w:val="22"/>
        </w:rPr>
      </w:pPr>
      <w:r>
        <w:rPr>
          <w:rFonts w:ascii="Arial" w:eastAsia="굴림" w:hAnsi="Arial" w:cs="Arial"/>
          <w:color w:val="373A3C"/>
          <w:kern w:val="0"/>
          <w:sz w:val="22"/>
        </w:rPr>
        <w:br w:type="page"/>
      </w:r>
    </w:p>
    <w:p w14:paraId="4F52D156" w14:textId="3702F953" w:rsidR="00D667D0" w:rsidRPr="00D667D0" w:rsidRDefault="00D439F0" w:rsidP="00D667D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 w:hint="eastAsia"/>
          <w:color w:val="373A3C"/>
          <w:kern w:val="0"/>
          <w:sz w:val="22"/>
        </w:rPr>
      </w:pPr>
      <w:r>
        <w:rPr>
          <w:rFonts w:ascii="Arial" w:hAnsi="Arial" w:cs="Arial"/>
          <w:color w:val="373A3C"/>
          <w:sz w:val="22"/>
          <w:shd w:val="clear" w:color="auto" w:fill="FFFFFF"/>
        </w:rPr>
        <w:lastRenderedPageBreak/>
        <w:t>"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게임을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랜덤으로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생성되는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요소로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떡칠하면</w:t>
      </w:r>
      <w:proofErr w:type="spellEnd"/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컨텐츠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볼륨도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커지고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재밌어질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것이다</w:t>
      </w:r>
      <w:r>
        <w:rPr>
          <w:rStyle w:val="a6"/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Fonts w:ascii="Arial" w:hAnsi="Arial" w:cs="Arial"/>
          <w:color w:val="373A3C"/>
          <w:sz w:val="22"/>
          <w:shd w:val="clear" w:color="auto" w:fill="FFFFFF"/>
        </w:rPr>
        <w:t>"</w:t>
      </w:r>
      <w:r>
        <w:rPr>
          <w:rFonts w:ascii="Arial" w:hAnsi="Arial" w:cs="Arial"/>
          <w:color w:val="373A3C"/>
          <w:sz w:val="22"/>
          <w:shd w:val="clear" w:color="auto" w:fill="FFFFFF"/>
        </w:rPr>
        <w:t>라는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생각은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로그라이크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장르를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좋아하는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유저나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개발자들이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흔히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쉬운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착각이다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</w:rPr>
        <w:br/>
      </w:r>
      <w:r>
        <w:rPr>
          <w:rFonts w:ascii="Arial" w:hAnsi="Arial" w:cs="Arial"/>
          <w:color w:val="373A3C"/>
          <w:sz w:val="22"/>
        </w:rPr>
        <w:br/>
      </w:r>
      <w:r>
        <w:rPr>
          <w:rFonts w:ascii="Arial" w:hAnsi="Arial" w:cs="Arial"/>
          <w:color w:val="373A3C"/>
          <w:sz w:val="22"/>
          <w:shd w:val="clear" w:color="auto" w:fill="FFFFFF"/>
        </w:rPr>
        <w:t>이는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랜덤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요소로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인해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생기는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예측하지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못한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결과가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꼭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좋은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결과는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아니라는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간과한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마인드이며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랜덤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생성의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한계에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대한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오해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혹은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무지에서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기인한다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아주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쉽게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찾아볼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나쁜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예시로는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hyperlink r:id="rId103" w:tooltip="폴아웃 4" w:history="1"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폴아웃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 xml:space="preserve"> 4</w:t>
        </w:r>
      </w:hyperlink>
      <w:r>
        <w:rPr>
          <w:rFonts w:ascii="Arial" w:hAnsi="Arial" w:cs="Arial"/>
          <w:color w:val="373A3C"/>
          <w:sz w:val="22"/>
          <w:shd w:val="clear" w:color="auto" w:fill="FFFFFF"/>
        </w:rPr>
        <w:t>의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hyperlink r:id="rId104" w:tooltip="프레스턴 가비" w:history="1"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가비</w:t>
        </w:r>
      </w:hyperlink>
      <w:r>
        <w:rPr>
          <w:rFonts w:ascii="Arial" w:hAnsi="Arial" w:cs="Arial"/>
          <w:color w:val="373A3C"/>
          <w:sz w:val="22"/>
          <w:shd w:val="clear" w:color="auto" w:fill="FFFFFF"/>
        </w:rPr>
        <w:t>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던져주는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정착지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퀘스트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혹은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hyperlink r:id="rId105" w:tooltip="노 맨즈 스카이" w:history="1"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노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맨즈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스카이</w:t>
        </w:r>
      </w:hyperlink>
      <w:r>
        <w:rPr>
          <w:rFonts w:ascii="Arial" w:hAnsi="Arial" w:cs="Arial"/>
          <w:color w:val="373A3C"/>
          <w:sz w:val="22"/>
          <w:shd w:val="clear" w:color="auto" w:fill="FFFFFF"/>
        </w:rPr>
        <w:t>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행성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및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생태계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무작위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생성이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철저하게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따지고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보면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모든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요소가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'</w:t>
      </w:r>
      <w:r>
        <w:rPr>
          <w:rFonts w:ascii="Arial" w:hAnsi="Arial" w:cs="Arial"/>
          <w:color w:val="373A3C"/>
          <w:sz w:val="22"/>
          <w:shd w:val="clear" w:color="auto" w:fill="FFFFFF"/>
        </w:rPr>
        <w:t>다른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' </w:t>
      </w:r>
      <w:r>
        <w:rPr>
          <w:rFonts w:ascii="Arial" w:hAnsi="Arial" w:cs="Arial"/>
          <w:color w:val="373A3C"/>
          <w:sz w:val="22"/>
          <w:shd w:val="clear" w:color="auto" w:fill="FFFFFF"/>
        </w:rPr>
        <w:t>것이지만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실제로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플레이어가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느끼는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아주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사소한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변경점만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있는</w:t>
      </w:r>
      <w:r>
        <w:rPr>
          <w:rFonts w:ascii="Arial" w:hAnsi="Arial" w:cs="Arial"/>
          <w:color w:val="373A3C"/>
          <w:sz w:val="22"/>
          <w:shd w:val="clear" w:color="auto" w:fill="FFFFFF"/>
        </w:rPr>
        <w:t> 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그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나물에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그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밥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Style w:val="a4"/>
          <w:rFonts w:ascii="Arial" w:hAnsi="Arial" w:cs="Arial"/>
          <w:color w:val="373A3C"/>
          <w:sz w:val="22"/>
          <w:shd w:val="clear" w:color="auto" w:fill="FFFFFF"/>
        </w:rPr>
        <w:t>컨텐츠</w:t>
      </w:r>
      <w:r>
        <w:rPr>
          <w:rFonts w:ascii="Arial" w:hAnsi="Arial" w:cs="Arial"/>
          <w:color w:val="373A3C"/>
          <w:sz w:val="22"/>
          <w:shd w:val="clear" w:color="auto" w:fill="FFFFFF"/>
        </w:rPr>
        <w:t>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뿐이라서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생각보다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컨텐츠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볼륨이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늘어나지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않고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, </w:t>
      </w:r>
      <w:r>
        <w:rPr>
          <w:rFonts w:ascii="Arial" w:hAnsi="Arial" w:cs="Arial"/>
          <w:color w:val="373A3C"/>
          <w:sz w:val="22"/>
          <w:shd w:val="clear" w:color="auto" w:fill="FFFFFF"/>
        </w:rPr>
        <w:t>오히려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지루함만을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유발한다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요컨대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안에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나무가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얼마나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랜덤하게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배치되어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있든지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간에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사람은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그걸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그냥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똑같은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숲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하나로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보게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된다는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</w:rPr>
        <w:br/>
      </w:r>
      <w:r>
        <w:rPr>
          <w:rFonts w:ascii="Arial" w:hAnsi="Arial" w:cs="Arial"/>
          <w:color w:val="373A3C"/>
          <w:sz w:val="22"/>
        </w:rPr>
        <w:br/>
      </w:r>
      <w:r>
        <w:rPr>
          <w:rFonts w:ascii="Arial" w:hAnsi="Arial" w:cs="Arial"/>
          <w:color w:val="373A3C"/>
          <w:sz w:val="22"/>
          <w:shd w:val="clear" w:color="auto" w:fill="FFFFFF"/>
        </w:rPr>
        <w:t>또한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컨텐츠의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재미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면에서도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랜덤으로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짜맞춰져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튀어나온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컨텐츠가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재밌지도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않다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r>
        <w:rPr>
          <w:rFonts w:ascii="Arial" w:hAnsi="Arial" w:cs="Arial"/>
          <w:color w:val="373A3C"/>
          <w:sz w:val="22"/>
          <w:shd w:val="clear" w:color="auto" w:fill="FFFFFF"/>
        </w:rPr>
        <w:t>영화로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예를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들자면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촬영이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완료된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초기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필름을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감독이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세심하게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편집한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랜덤으로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섞어버린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중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무엇이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재밌을지를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생각해볼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아무렇게나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나오는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무조건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재밌다면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게임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제작자들이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굳이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골머리를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싸매가며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어떻게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하면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게임을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재밌게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만들까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고민할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필요가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없다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  <w:r>
        <w:rPr>
          <w:rFonts w:ascii="Arial" w:hAnsi="Arial" w:cs="Arial"/>
          <w:color w:val="373A3C"/>
          <w:sz w:val="22"/>
        </w:rPr>
        <w:br/>
      </w:r>
      <w:r>
        <w:rPr>
          <w:rFonts w:ascii="Arial" w:hAnsi="Arial" w:cs="Arial"/>
          <w:color w:val="373A3C"/>
          <w:sz w:val="22"/>
        </w:rPr>
        <w:br/>
      </w:r>
      <w:r>
        <w:rPr>
          <w:rFonts w:ascii="Arial" w:hAnsi="Arial" w:cs="Arial"/>
          <w:color w:val="373A3C"/>
          <w:sz w:val="22"/>
          <w:shd w:val="clear" w:color="auto" w:fill="FFFFFF"/>
        </w:rPr>
        <w:t>결국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랜덤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생성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컨텐츠는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치트키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같은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것이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아닌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분명한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한계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역시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있는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요소이며</w:t>
      </w:r>
      <w:r>
        <w:rPr>
          <w:rFonts w:ascii="Arial" w:hAnsi="Arial" w:cs="Arial"/>
          <w:color w:val="373A3C"/>
          <w:sz w:val="22"/>
          <w:shd w:val="clear" w:color="auto" w:fill="FFFFFF"/>
        </w:rPr>
        <w:t>, </w:t>
      </w:r>
      <w:hyperlink r:id="rId106" w:tooltip="엔터 더 건전" w:history="1"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엔터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더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275D8"/>
            <w:sz w:val="22"/>
            <w:shd w:val="clear" w:color="auto" w:fill="FFFFFF"/>
          </w:rPr>
          <w:t>건전</w:t>
        </w:r>
      </w:hyperlink>
      <w:r>
        <w:rPr>
          <w:rFonts w:ascii="Arial" w:hAnsi="Arial" w:cs="Arial"/>
          <w:color w:val="373A3C"/>
          <w:sz w:val="22"/>
          <w:shd w:val="clear" w:color="auto" w:fill="FFFFFF"/>
        </w:rPr>
        <w:t>같은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게임처럼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적절한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곳에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제한적으로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A3C"/>
          <w:sz w:val="22"/>
          <w:shd w:val="clear" w:color="auto" w:fill="FFFFFF"/>
        </w:rPr>
        <w:t>배치할때</w:t>
      </w:r>
      <w:proofErr w:type="spellEnd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그</w:t>
      </w:r>
      <w:bookmarkStart w:id="1" w:name="_GoBack"/>
      <w:bookmarkEnd w:id="1"/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효과를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제대로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볼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수</w:t>
      </w:r>
      <w:r>
        <w:rPr>
          <w:rFonts w:ascii="Arial" w:hAnsi="Arial" w:cs="Arial"/>
          <w:color w:val="373A3C"/>
          <w:sz w:val="22"/>
          <w:shd w:val="clear" w:color="auto" w:fill="FFFFFF"/>
        </w:rPr>
        <w:t xml:space="preserve"> </w:t>
      </w:r>
      <w:r>
        <w:rPr>
          <w:rFonts w:ascii="Arial" w:hAnsi="Arial" w:cs="Arial"/>
          <w:color w:val="373A3C"/>
          <w:sz w:val="22"/>
          <w:shd w:val="clear" w:color="auto" w:fill="FFFFFF"/>
        </w:rPr>
        <w:t>있다</w:t>
      </w:r>
      <w:r>
        <w:rPr>
          <w:rFonts w:ascii="Arial" w:hAnsi="Arial" w:cs="Arial"/>
          <w:color w:val="373A3C"/>
          <w:sz w:val="22"/>
          <w:shd w:val="clear" w:color="auto" w:fill="FFFFFF"/>
        </w:rPr>
        <w:t>.</w:t>
      </w:r>
    </w:p>
    <w:sectPr w:rsidR="00D667D0" w:rsidRPr="00D667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B2C19"/>
    <w:multiLevelType w:val="hybridMultilevel"/>
    <w:tmpl w:val="E07C98EE"/>
    <w:lvl w:ilvl="0" w:tplc="75D0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EE6850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1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CE1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40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943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25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407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C9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F04B82"/>
    <w:multiLevelType w:val="multilevel"/>
    <w:tmpl w:val="0E9E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6"/>
    <w:rsid w:val="003A22CA"/>
    <w:rsid w:val="00620B56"/>
    <w:rsid w:val="00D439F0"/>
    <w:rsid w:val="00D667D0"/>
    <w:rsid w:val="00F33A42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E3E0"/>
  <w15:chartTrackingRefBased/>
  <w15:docId w15:val="{97BA63C3-436C-44CE-AE77-FF8F4961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B56"/>
    <w:rPr>
      <w:color w:val="0000FF"/>
      <w:u w:val="single"/>
    </w:rPr>
  </w:style>
  <w:style w:type="character" w:styleId="a4">
    <w:name w:val="Strong"/>
    <w:basedOn w:val="a0"/>
    <w:uiPriority w:val="22"/>
    <w:qFormat/>
    <w:rsid w:val="00620B56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667D0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D43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6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9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4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67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9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1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1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69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6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amu.wiki/w/%EB%84%B7%ED%95%B5" TargetMode="External"/><Relationship Id="rId21" Type="http://schemas.openxmlformats.org/officeDocument/2006/relationships/hyperlink" Target="https://namu.wiki/w/%EB%A1%9C%EA%B7%B8%EB%9D%BC%EC%9D%B4%ED%81%AC" TargetMode="External"/><Relationship Id="rId42" Type="http://schemas.openxmlformats.org/officeDocument/2006/relationships/hyperlink" Target="https://namu.wiki/w/%EC%9D%B4%EC%83%81%ED%95%9C%20%EB%8D%98%EC%A0%84%20%EC%8B%9C%EB%A6%AC%EC%A6%88" TargetMode="External"/><Relationship Id="rId47" Type="http://schemas.openxmlformats.org/officeDocument/2006/relationships/hyperlink" Target="https://namu.wiki/w/%EC%95%84%EC%8A%A4%ED%82%A4%20%EC%BD%94%EB%93%9C" TargetMode="External"/><Relationship Id="rId63" Type="http://schemas.openxmlformats.org/officeDocument/2006/relationships/hyperlink" Target="http://m.dcinside.com/board/rlike/290504" TargetMode="External"/><Relationship Id="rId68" Type="http://schemas.openxmlformats.org/officeDocument/2006/relationships/hyperlink" Target="https://namu.wiki/w/ADOM" TargetMode="External"/><Relationship Id="rId84" Type="http://schemas.openxmlformats.org/officeDocument/2006/relationships/hyperlink" Target="https://namu.wiki/w/%EB%A1%9C%EA%B7%B8%EB%9D%BC%EC%9D%B4%ED%81%AC" TargetMode="External"/><Relationship Id="rId89" Type="http://schemas.openxmlformats.org/officeDocument/2006/relationships/hyperlink" Target="http://www.roguebasin.com/index.php?title=7DRL" TargetMode="External"/><Relationship Id="rId16" Type="http://schemas.openxmlformats.org/officeDocument/2006/relationships/hyperlink" Target="https://namu.wiki/w/%EB%A1%9C%EA%B7%B8%EB%9D%BC%EC%9D%B4%ED%81%AC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namu.wiki/w/%EC%98%81%EA%B5%AC%EC%A0%81%20%EC%A3%BD%EC%9D%8C" TargetMode="External"/><Relationship Id="rId32" Type="http://schemas.openxmlformats.org/officeDocument/2006/relationships/hyperlink" Target="https://namu.wiki/w/%ED%82%A4%EB%B3%B4%EB%93%9C" TargetMode="External"/><Relationship Id="rId37" Type="http://schemas.openxmlformats.org/officeDocument/2006/relationships/hyperlink" Target="https://namu.wiki/w/%EB%A1%9C%EA%B7%B8%EB%9D%BC%EC%9D%B4%ED%81%AC" TargetMode="External"/><Relationship Id="rId53" Type="http://schemas.openxmlformats.org/officeDocument/2006/relationships/hyperlink" Target="https://namu.wiki/w/%EB%8D%98%EC%A0%84" TargetMode="External"/><Relationship Id="rId58" Type="http://schemas.openxmlformats.org/officeDocument/2006/relationships/hyperlink" Target="https://namu.wiki/w/%EB%A1%9C%EA%B7%B8%EB%9D%BC%EC%9D%B4%ED%81%AC" TargetMode="External"/><Relationship Id="rId74" Type="http://schemas.openxmlformats.org/officeDocument/2006/relationships/hyperlink" Target="https://namu.wiki/w/%EB%94%94%EC%95%84%EB%B8%94%EB%A1%9C" TargetMode="External"/><Relationship Id="rId79" Type="http://schemas.openxmlformats.org/officeDocument/2006/relationships/hyperlink" Target="https://namu.wiki/w/%EC%9A%B8%ED%8B%B0%EB%A7%88%20%EC%98%A8%EB%9D%BC%EC%9D%B8" TargetMode="External"/><Relationship Id="rId102" Type="http://schemas.openxmlformats.org/officeDocument/2006/relationships/hyperlink" Target="https://gall.dcinside.com/rlike/185538" TargetMode="External"/><Relationship Id="rId5" Type="http://schemas.openxmlformats.org/officeDocument/2006/relationships/hyperlink" Target="https://namu.wiki/w/TRPG" TargetMode="External"/><Relationship Id="rId90" Type="http://schemas.openxmlformats.org/officeDocument/2006/relationships/hyperlink" Target="https://namu.wiki/w/%EB%8D%98%EC%A0%84%20%ED%81%AC%EB%A1%A4" TargetMode="External"/><Relationship Id="rId95" Type="http://schemas.openxmlformats.org/officeDocument/2006/relationships/hyperlink" Target="http://www.roguebasin.com/index.php?title=Berlin_Interpretation" TargetMode="External"/><Relationship Id="rId22" Type="http://schemas.openxmlformats.org/officeDocument/2006/relationships/hyperlink" Target="https://namu.wiki/w/%EC%98%81%EA%B5%AC%EC%A0%81%20%EC%A3%BD%EC%9D%8C" TargetMode="External"/><Relationship Id="rId27" Type="http://schemas.openxmlformats.org/officeDocument/2006/relationships/hyperlink" Target="https://namu.wiki/w/%EC%98%81%EA%B5%AC%EC%A0%81%20%EC%A3%BD%EC%9D%8C" TargetMode="External"/><Relationship Id="rId43" Type="http://schemas.openxmlformats.org/officeDocument/2006/relationships/hyperlink" Target="https://namu.wiki/w/%EB%94%94%EC%95%84%EB%B8%94%EB%A1%9C" TargetMode="External"/><Relationship Id="rId48" Type="http://schemas.openxmlformats.org/officeDocument/2006/relationships/hyperlink" Target="https://namu.wiki/w/%EB%A1%A4%ED%94%8C%EB%A0%88%EC%9E%89%20%EA%B2%8C%EC%9E%84" TargetMode="External"/><Relationship Id="rId64" Type="http://schemas.openxmlformats.org/officeDocument/2006/relationships/hyperlink" Target="https://namu.wiki/w/%EB%8D%B0%EB%8B%88%EC%8A%A4%20%EB%A6%AC%EC%B9%98" TargetMode="External"/><Relationship Id="rId69" Type="http://schemas.openxmlformats.org/officeDocument/2006/relationships/hyperlink" Target="https://namu.wiki/w/Angband" TargetMode="External"/><Relationship Id="rId80" Type="http://schemas.openxmlformats.org/officeDocument/2006/relationships/hyperlink" Target="https://namu.wiki/w/EVE%20Online" TargetMode="External"/><Relationship Id="rId85" Type="http://schemas.openxmlformats.org/officeDocument/2006/relationships/hyperlink" Target="http://www.roguebasin.com/index.php?title=7DRL" TargetMode="External"/><Relationship Id="rId12" Type="http://schemas.openxmlformats.org/officeDocument/2006/relationships/hyperlink" Target="https://namu.wiki/w/%EC%98%81%EA%B5%AC%EC%A0%81%20%EC%A3%BD%EC%9D%8C" TargetMode="External"/><Relationship Id="rId17" Type="http://schemas.openxmlformats.org/officeDocument/2006/relationships/hyperlink" Target="https://namu.wiki/w/%EB%A1%9C%EA%B7%B8%EB%9D%BC%EC%9D%B4%ED%81%AC" TargetMode="External"/><Relationship Id="rId33" Type="http://schemas.openxmlformats.org/officeDocument/2006/relationships/hyperlink" Target="https://namu.wiki/w/vi" TargetMode="External"/><Relationship Id="rId38" Type="http://schemas.openxmlformats.org/officeDocument/2006/relationships/hyperlink" Target="https://namu.wiki/w/%EB%A3%A8%ED%94%84%EB%AC%BC" TargetMode="External"/><Relationship Id="rId59" Type="http://schemas.openxmlformats.org/officeDocument/2006/relationships/hyperlink" Target="https://namu.wiki/w/%EC%98%81%EA%B5%AC%EC%A0%81%20%EC%A3%BD%EC%9D%8C" TargetMode="External"/><Relationship Id="rId103" Type="http://schemas.openxmlformats.org/officeDocument/2006/relationships/hyperlink" Target="https://namu.wiki/w/%ED%8F%B4%EC%95%84%EC%9B%83%204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namu.wiki/w/%ED%84%B4%EC%A0%9C%20%EA%B2%8C%EC%9E%84" TargetMode="External"/><Relationship Id="rId41" Type="http://schemas.openxmlformats.org/officeDocument/2006/relationships/hyperlink" Target="https://namu.wiki/w/%EC%B6%98%20%EC%86%8C%ED%94%84%ED%8A%B8" TargetMode="External"/><Relationship Id="rId54" Type="http://schemas.openxmlformats.org/officeDocument/2006/relationships/hyperlink" Target="https://namu.wiki/w/%EB%B9%84%EB%94%94%EC%98%A4%20%EA%B2%8C%EC%9E%84" TargetMode="External"/><Relationship Id="rId62" Type="http://schemas.openxmlformats.org/officeDocument/2006/relationships/hyperlink" Target="http://m.dcinside.com/board/rlike/290504" TargetMode="External"/><Relationship Id="rId70" Type="http://schemas.openxmlformats.org/officeDocument/2006/relationships/hyperlink" Target="https://namu.wiki/w/%EB%8D%98%EC%A0%84%20%ED%81%AC%EB%A1%A4" TargetMode="External"/><Relationship Id="rId75" Type="http://schemas.openxmlformats.org/officeDocument/2006/relationships/hyperlink" Target="https://namu.wiki/w/%EC%98%A4%EB%A7%88%EC%A3%BC" TargetMode="External"/><Relationship Id="rId83" Type="http://schemas.openxmlformats.org/officeDocument/2006/relationships/hyperlink" Target="https://namu.wiki/w/%EC%9C%A0%EC%A0%84%20%EC%95%8C%EA%B3%A0%EB%A6%AC%EC%A6%98" TargetMode="External"/><Relationship Id="rId88" Type="http://schemas.openxmlformats.org/officeDocument/2006/relationships/hyperlink" Target="http://www.roguebasin.com/index.php?title=7DRL" TargetMode="External"/><Relationship Id="rId91" Type="http://schemas.openxmlformats.org/officeDocument/2006/relationships/hyperlink" Target="https://namu.wiki/w/%EB%8D%98%EC%A0%84%20%ED%81%AC%EB%A1%A4" TargetMode="External"/><Relationship Id="rId96" Type="http://schemas.openxmlformats.org/officeDocument/2006/relationships/hyperlink" Target="https://namu.wiki/w/%EB%A1%9C%EA%B7%B8%EB%9D%BC%EC%9D%B4%ED%81%A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amu.wiki/w/%EC%A3%BC%EC%82%AC%EC%9C%84" TargetMode="External"/><Relationship Id="rId15" Type="http://schemas.openxmlformats.org/officeDocument/2006/relationships/hyperlink" Target="https://namu.wiki/w/%EB%A1%9C%EA%B7%B8%EB%9D%BC%EC%9D%B4%ED%81%AC" TargetMode="External"/><Relationship Id="rId23" Type="http://schemas.openxmlformats.org/officeDocument/2006/relationships/hyperlink" Target="https://namu.wiki/w/%EB%B0%9C%EB%8D%94%EC%8A%A4%20%EA%B2%8C%EC%9D%B4%ED%8A%B8%20%EC%8B%9C%EB%A6%AC%EC%A6%88" TargetMode="External"/><Relationship Id="rId28" Type="http://schemas.openxmlformats.org/officeDocument/2006/relationships/hyperlink" Target="https://namu.wiki/w/%EC%95%84%EC%82%AC" TargetMode="External"/><Relationship Id="rId36" Type="http://schemas.openxmlformats.org/officeDocument/2006/relationships/hyperlink" Target="https://namu.wiki/w/%EA%B1%B4%EB%8B%B4" TargetMode="External"/><Relationship Id="rId49" Type="http://schemas.openxmlformats.org/officeDocument/2006/relationships/hyperlink" Target="https://namu.wiki/w/%EC%BB%B4%ED%93%A8%ED%84%B0" TargetMode="External"/><Relationship Id="rId57" Type="http://schemas.openxmlformats.org/officeDocument/2006/relationships/hyperlink" Target="https://namu.wiki/w/%EB%A1%9C%EB%93%9C" TargetMode="External"/><Relationship Id="rId106" Type="http://schemas.openxmlformats.org/officeDocument/2006/relationships/hyperlink" Target="https://namu.wiki/w/%EC%97%94%ED%84%B0%20%EB%8D%94%20%EA%B1%B4%EC%A0%84" TargetMode="External"/><Relationship Id="rId10" Type="http://schemas.openxmlformats.org/officeDocument/2006/relationships/hyperlink" Target="https://namu.wiki/w/%EC%9A%B4%EB%B9%A8%EC%A2%86%EB%A7%9D%EA%B2%9C" TargetMode="External"/><Relationship Id="rId31" Type="http://schemas.openxmlformats.org/officeDocument/2006/relationships/hyperlink" Target="https://namu.wiki/w/%EB%A1%9C%EA%B7%B8%EB%9D%BC%EC%9D%B4%ED%81%AC" TargetMode="External"/><Relationship Id="rId44" Type="http://schemas.openxmlformats.org/officeDocument/2006/relationships/hyperlink" Target="https://namu.wiki/w/%EB%AA%A8%EB%B0%94%EC%9D%BC%20%EA%B2%8C%EC%9E%84" TargetMode="External"/><Relationship Id="rId52" Type="http://schemas.openxmlformats.org/officeDocument/2006/relationships/hyperlink" Target="https://namu.wiki/w/%EC%BA%90%EB%A6%AD%ED%84%B0" TargetMode="External"/><Relationship Id="rId60" Type="http://schemas.openxmlformats.org/officeDocument/2006/relationships/hyperlink" Target="https://namu.wiki/w/%EB%A1%9C%EA%B7%B8%EB%9D%BC%EC%9D%B4%ED%81%AC" TargetMode="External"/><Relationship Id="rId65" Type="http://schemas.openxmlformats.org/officeDocument/2006/relationships/hyperlink" Target="https://namu.wiki/w/%ED%94%84%EB%A1%9C%EA%B7%B8%EB%9E%98%EB%A8%B8" TargetMode="External"/><Relationship Id="rId73" Type="http://schemas.openxmlformats.org/officeDocument/2006/relationships/hyperlink" Target="https://namu.wiki/w/%EB%B8%94%EB%A6%AC%EC%9E%90%EB%93%9C%20%EC%97%94%ED%84%B0%ED%85%8C%EC%9D%B8%EB%A8%BC%ED%8A%B8" TargetMode="External"/><Relationship Id="rId78" Type="http://schemas.openxmlformats.org/officeDocument/2006/relationships/hyperlink" Target="https://namu.wiki/w/%EC%9A%B8%ED%8B%B0%EB%A7%88%20%EC%98%A8%EB%9D%BC%EC%9D%B8" TargetMode="External"/><Relationship Id="rId81" Type="http://schemas.openxmlformats.org/officeDocument/2006/relationships/hyperlink" Target="https://namu.wiki/w/%EC%9D%B8%EA%B3%B5%EC%A7%80%EB%8A%A5" TargetMode="External"/><Relationship Id="rId86" Type="http://schemas.openxmlformats.org/officeDocument/2006/relationships/hyperlink" Target="http://www.roguebasin.com/index.php?title=7DRL" TargetMode="External"/><Relationship Id="rId94" Type="http://schemas.openxmlformats.org/officeDocument/2006/relationships/hyperlink" Target="http://www.roguebasin.com/index.php?title=Berlin_Interpretation" TargetMode="External"/><Relationship Id="rId99" Type="http://schemas.openxmlformats.org/officeDocument/2006/relationships/hyperlink" Target="https://namu.wiki/w/%EB%A1%9C%EA%B7%B8%EB%9D%BC%EC%9D%B4%ED%81%AC" TargetMode="External"/><Relationship Id="rId101" Type="http://schemas.openxmlformats.org/officeDocument/2006/relationships/hyperlink" Target="https://namu.wiki/w/%EB%A1%9C%EA%B7%B8%EB%9D%BC%EC%9D%B4%ED%8A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B%A1%9C%EA%B7%B8%EB%9D%BC%EC%9D%B4%ED%81%AC" TargetMode="External"/><Relationship Id="rId13" Type="http://schemas.openxmlformats.org/officeDocument/2006/relationships/hyperlink" Target="https://namu.wiki/w/%EB%A1%9C%EA%B7%B8%EB%9D%BC%EC%9D%B4%ED%81%AC" TargetMode="External"/><Relationship Id="rId18" Type="http://schemas.openxmlformats.org/officeDocument/2006/relationships/hyperlink" Target="https://namu.wiki/w/%EC%98%81%EA%B5%AC%EC%A0%81%20%EC%A3%BD%EC%9D%8C" TargetMode="External"/><Relationship Id="rId39" Type="http://schemas.openxmlformats.org/officeDocument/2006/relationships/hyperlink" Target="https://www.gamemeca.com/view.php?gid=118577" TargetMode="External"/><Relationship Id="rId34" Type="http://schemas.openxmlformats.org/officeDocument/2006/relationships/hyperlink" Target="https://namu.wiki/w/%EB%A1%9C%EA%B7%B8%EB%9D%BC%EC%9D%B4%ED%81%AC" TargetMode="External"/><Relationship Id="rId50" Type="http://schemas.openxmlformats.org/officeDocument/2006/relationships/hyperlink" Target="https://namu.wiki/w/%EA%B2%8C%EC%9E%84" TargetMode="External"/><Relationship Id="rId55" Type="http://schemas.openxmlformats.org/officeDocument/2006/relationships/hyperlink" Target="https://namu.wiki/w/%EB%A1%A4%ED%94%8C%EB%A0%88%EC%9E%89%20%EA%B2%8C%EC%9E%84" TargetMode="External"/><Relationship Id="rId76" Type="http://schemas.openxmlformats.org/officeDocument/2006/relationships/hyperlink" Target="https://namu.wiki/w/%EB%A6%AC%EB%8B%88%EC%A7%80(%EA%B2%8C%EC%9E%84)" TargetMode="External"/><Relationship Id="rId97" Type="http://schemas.openxmlformats.org/officeDocument/2006/relationships/hyperlink" Target="https://namu.wiki/w/%EC%98%81%EA%B5%AC%EC%A0%81%20%EC%A3%BD%EC%9D%8C" TargetMode="External"/><Relationship Id="rId104" Type="http://schemas.openxmlformats.org/officeDocument/2006/relationships/hyperlink" Target="https://namu.wiki/w/%ED%94%84%EB%A0%88%EC%8A%A4%ED%84%B4%20%EA%B0%80%EB%B9%84" TargetMode="External"/><Relationship Id="rId7" Type="http://schemas.openxmlformats.org/officeDocument/2006/relationships/hyperlink" Target="https://namu.wiki/w/RNG" TargetMode="External"/><Relationship Id="rId71" Type="http://schemas.openxmlformats.org/officeDocument/2006/relationships/hyperlink" Target="https://namu.wiki/w/%EC%9D%B4%EC%83%81%ED%95%9C%20%EB%8D%98%EC%A0%84%20%EC%8B%9C%EB%A6%AC%EC%A6%88" TargetMode="External"/><Relationship Id="rId92" Type="http://schemas.openxmlformats.org/officeDocument/2006/relationships/hyperlink" Target="https://namu.wiki/w/%EC%8B%B1%EA%B8%80%20%ED%94%8C%EB%A0%88%EC%9D%B4" TargetMode="External"/><Relationship Id="rId2" Type="http://schemas.openxmlformats.org/officeDocument/2006/relationships/styles" Target="styles.xml"/><Relationship Id="rId29" Type="http://schemas.openxmlformats.org/officeDocument/2006/relationships/hyperlink" Target="https://namu.wiki/w/%EB%A1%9C%EA%B7%B8%EB%9D%BC%EC%9D%B4%ED%81%AC" TargetMode="External"/><Relationship Id="rId24" Type="http://schemas.openxmlformats.org/officeDocument/2006/relationships/hyperlink" Target="https://namu.wiki/w/%EB%A6%AC%EB%8B%88%EC%A7%80" TargetMode="External"/><Relationship Id="rId40" Type="http://schemas.openxmlformats.org/officeDocument/2006/relationships/hyperlink" Target="https://namu.wiki/w/%EB%A1%9C%EA%B7%B8%EB%9D%BC%EC%9D%B4%ED%81%AC" TargetMode="External"/><Relationship Id="rId45" Type="http://schemas.openxmlformats.org/officeDocument/2006/relationships/hyperlink" Target="https://namu.wiki/w/%EC%9D%B4%EB%85%B8%ED%8B%B0%EC%95%84%20%EC%97%B0%EB%8C%80%EA%B8%B0" TargetMode="External"/><Relationship Id="rId66" Type="http://schemas.openxmlformats.org/officeDocument/2006/relationships/hyperlink" Target="https://namu.wiki/w/%EB%A1%9C%EA%B7%B8%EB%9D%BC%EC%9D%B4%ED%81%AC" TargetMode="External"/><Relationship Id="rId87" Type="http://schemas.openxmlformats.org/officeDocument/2006/relationships/hyperlink" Target="http://www.roguebasin.com/index.php?title=7DRL" TargetMode="External"/><Relationship Id="rId61" Type="http://schemas.openxmlformats.org/officeDocument/2006/relationships/hyperlink" Target="http://m.dcinside.com/board/rlike/290504" TargetMode="External"/><Relationship Id="rId82" Type="http://schemas.openxmlformats.org/officeDocument/2006/relationships/hyperlink" Target="https://namu.wiki/w/%EB%B4%87" TargetMode="External"/><Relationship Id="rId19" Type="http://schemas.openxmlformats.org/officeDocument/2006/relationships/hyperlink" Target="https://namu.wiki/w/%ED%84%B4%EC%A0%9C%20%EA%B2%8C%EC%9E%84" TargetMode="External"/><Relationship Id="rId14" Type="http://schemas.openxmlformats.org/officeDocument/2006/relationships/hyperlink" Target="https://namu.wiki/w/%EB%A1%9C%EA%B7%B8%EB%9D%BC%EC%9D%B4%ED%81%AC" TargetMode="External"/><Relationship Id="rId30" Type="http://schemas.openxmlformats.org/officeDocument/2006/relationships/hyperlink" Target="https://ko.wikipedia.org/wiki/Curses" TargetMode="External"/><Relationship Id="rId35" Type="http://schemas.openxmlformats.org/officeDocument/2006/relationships/hyperlink" Target="https://namu.wiki/w/%EC%98%A4%ED%94%88%20%EC%86%8C%EC%8A%A4" TargetMode="External"/><Relationship Id="rId56" Type="http://schemas.openxmlformats.org/officeDocument/2006/relationships/hyperlink" Target="https://namu.wiki/w/%EC%84%B8%EC%9D%B4%EB%B8%8C" TargetMode="External"/><Relationship Id="rId77" Type="http://schemas.openxmlformats.org/officeDocument/2006/relationships/hyperlink" Target="https://namu.wiki/w/%EB%B0%94%EB%9E%8C%EC%9D%98%20%EB%82%98%EB%9D%BC" TargetMode="External"/><Relationship Id="rId100" Type="http://schemas.openxmlformats.org/officeDocument/2006/relationships/hyperlink" Target="https://namu.wiki/w/%ED%95%B5%20%EC%95%A4%20%EC%8A%AC%EB%9E%98%EC%8B%9C" TargetMode="External"/><Relationship Id="rId105" Type="http://schemas.openxmlformats.org/officeDocument/2006/relationships/hyperlink" Target="https://namu.wiki/w/%EB%85%B8%20%EB%A7%A8%EC%A6%88%20%EC%8A%A4%EC%B9%B4%EC%9D%B4" TargetMode="External"/><Relationship Id="rId8" Type="http://schemas.openxmlformats.org/officeDocument/2006/relationships/hyperlink" Target="https://namu.wiki/w/%EB%A1%9C%EA%B7%B8%EB%9D%BC%EC%9D%B4%ED%81%AC" TargetMode="External"/><Relationship Id="rId51" Type="http://schemas.openxmlformats.org/officeDocument/2006/relationships/hyperlink" Target="https://namu.wiki/w/%EB%AC%B8%EC%9E%90" TargetMode="External"/><Relationship Id="rId72" Type="http://schemas.openxmlformats.org/officeDocument/2006/relationships/hyperlink" Target="https://namu.wiki/w/%EA%B2%8C%EC%9E%84" TargetMode="External"/><Relationship Id="rId93" Type="http://schemas.openxmlformats.org/officeDocument/2006/relationships/hyperlink" Target="https://namu.wiki/w/%EC%9A%B4%EB%B9%A8%EC%A2%86%EB%A7%9D%EA%B2%9C" TargetMode="External"/><Relationship Id="rId98" Type="http://schemas.openxmlformats.org/officeDocument/2006/relationships/hyperlink" Target="https://namu.wiki/w/%EB%A1%9C%EA%B7%B8%EB%9D%BC%EC%9D%B4%ED%81%AC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namu.wiki/w/%EB%84%B7%ED%95%B5/%EB%91%90%EB%A3%A8%EB%A7%88%EB%A6%AC" TargetMode="External"/><Relationship Id="rId46" Type="http://schemas.openxmlformats.org/officeDocument/2006/relationships/hyperlink" Target="https://namu.wiki/w/%EB%A1%9C%EA%B7%B8" TargetMode="External"/><Relationship Id="rId67" Type="http://schemas.openxmlformats.org/officeDocument/2006/relationships/hyperlink" Target="https://namu.wiki/w/%EB%84%B7%ED%95%B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2671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2019-12-11T07:10:00Z</dcterms:created>
  <dcterms:modified xsi:type="dcterms:W3CDTF">2019-12-11T09:26:00Z</dcterms:modified>
</cp:coreProperties>
</file>